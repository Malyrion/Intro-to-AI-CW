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487A4" w14:textId="26AB5060" w:rsidR="00A606D3" w:rsidRDefault="00660D78" w:rsidP="00A606D3">
      <w:pPr>
        <w:pStyle w:val="Heading1"/>
        <w:rPr>
          <w:ins w:id="0" w:author="UG-Rai, Neeraj" w:date="2021-12-11T17:50:00Z"/>
        </w:rPr>
      </w:pPr>
      <w:ins w:id="1" w:author="UG-Rai, Neeraj" w:date="2021-12-11T17:49:00Z">
        <w:r>
          <w:t xml:space="preserve">Introduction to Artificial Intelligence </w:t>
        </w:r>
      </w:ins>
    </w:p>
    <w:p w14:paraId="1537441A" w14:textId="474FC910" w:rsidR="00A606D3" w:rsidRDefault="00A606D3" w:rsidP="00A606D3">
      <w:pPr>
        <w:rPr>
          <w:ins w:id="2" w:author="UG-Rai, Neeraj" w:date="2021-12-11T17:53:00Z"/>
        </w:rPr>
      </w:pPr>
    </w:p>
    <w:p w14:paraId="5AE141A7" w14:textId="2811603C" w:rsidR="00535AF9" w:rsidRDefault="00535AF9" w:rsidP="00535AF9">
      <w:pPr>
        <w:pStyle w:val="Heading2"/>
        <w:rPr>
          <w:ins w:id="3" w:author="UG-Rai, Neeraj" w:date="2021-12-11T17:54:00Z"/>
        </w:rPr>
      </w:pPr>
      <w:ins w:id="4" w:author="UG-Rai, Neeraj" w:date="2021-12-11T17:53:00Z">
        <w:r>
          <w:t xml:space="preserve">Problem: “Predicting software engineer salaries </w:t>
        </w:r>
      </w:ins>
      <w:ins w:id="5" w:author="UG-Rai, Neeraj" w:date="2021-12-11T17:54:00Z">
        <w:r>
          <w:t>using regression and natural language processing</w:t>
        </w:r>
        <w:r w:rsidR="008D1C2B">
          <w:t xml:space="preserve"> and finding any significant patterns</w:t>
        </w:r>
        <w:r>
          <w:t>”</w:t>
        </w:r>
      </w:ins>
    </w:p>
    <w:p w14:paraId="16B20927" w14:textId="77777777" w:rsidR="00885593" w:rsidRPr="00885593" w:rsidRDefault="00885593" w:rsidP="00885593">
      <w:pPr>
        <w:rPr>
          <w:ins w:id="6" w:author="UG-Rai, Neeraj" w:date="2021-12-11T17:50:00Z"/>
        </w:rPr>
      </w:pPr>
    </w:p>
    <w:p w14:paraId="7F52C6D1" w14:textId="2C42BA27" w:rsidR="00A606D3" w:rsidRDefault="00A606D3" w:rsidP="00A606D3">
      <w:pPr>
        <w:pStyle w:val="Heading2"/>
        <w:rPr>
          <w:ins w:id="7" w:author="UG-Rai, Neeraj" w:date="2021-12-11T17:50:00Z"/>
        </w:rPr>
      </w:pPr>
      <w:ins w:id="8" w:author="UG-Rai, Neeraj" w:date="2021-12-11T17:50:00Z">
        <w:r>
          <w:t>Group members</w:t>
        </w:r>
      </w:ins>
    </w:p>
    <w:p w14:paraId="22359A64" w14:textId="532EFC8E" w:rsidR="00A606D3" w:rsidRDefault="00A606D3" w:rsidP="00A606D3">
      <w:pPr>
        <w:pStyle w:val="NormalWeb"/>
        <w:shd w:val="clear" w:color="auto" w:fill="FFFFFF"/>
        <w:spacing w:before="0" w:beforeAutospacing="0" w:after="0" w:afterAutospacing="0"/>
        <w:rPr>
          <w:ins w:id="9" w:author="UG-Rai, Neeraj" w:date="2021-12-11T17:50:00Z"/>
          <w:rFonts w:ascii="Calibri" w:hAnsi="Calibri" w:cs="Calibri"/>
          <w:color w:val="201F1E"/>
          <w:sz w:val="22"/>
          <w:szCs w:val="22"/>
        </w:rPr>
      </w:pPr>
      <w:ins w:id="10" w:author="UG-Rai, Neeraj" w:date="2021-12-11T17:50:00Z">
        <w:r>
          <w:rPr>
            <w:rFonts w:ascii="Calibri" w:hAnsi="Calibri" w:cs="Calibri"/>
            <w:color w:val="201F1E"/>
            <w:sz w:val="22"/>
            <w:szCs w:val="22"/>
          </w:rPr>
          <w:t>UG-Rai, Neeraj </w:t>
        </w:r>
        <w:r>
          <w:rPr>
            <w:rFonts w:ascii="Calibri" w:hAnsi="Calibri" w:cs="Calibri"/>
            <w:color w:val="201F1E"/>
            <w:sz w:val="22"/>
            <w:szCs w:val="22"/>
          </w:rPr>
          <w:fldChar w:fldCharType="begin"/>
        </w:r>
        <w:r>
          <w:rPr>
            <w:rFonts w:ascii="Calibri" w:hAnsi="Calibri" w:cs="Calibri"/>
            <w:color w:val="201F1E"/>
            <w:sz w:val="22"/>
            <w:szCs w:val="22"/>
          </w:rPr>
          <w:instrText xml:space="preserve"> HYPERLINK "mailto:Neeraj.Rai@city.ac.uk" \t "_blank" </w:instrText>
        </w:r>
        <w:r>
          <w:rPr>
            <w:rFonts w:ascii="Calibri" w:hAnsi="Calibri" w:cs="Calibri"/>
            <w:color w:val="201F1E"/>
            <w:sz w:val="22"/>
            <w:szCs w:val="22"/>
          </w:rPr>
          <w:fldChar w:fldCharType="separate"/>
        </w:r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Neeraj.Rai@city.ac.uk</w:t>
        </w:r>
        <w:r>
          <w:rPr>
            <w:rFonts w:ascii="Calibri" w:hAnsi="Calibri" w:cs="Calibri"/>
            <w:color w:val="201F1E"/>
            <w:sz w:val="22"/>
            <w:szCs w:val="22"/>
          </w:rPr>
          <w:fldChar w:fldCharType="end"/>
        </w:r>
      </w:ins>
      <w:ins w:id="11" w:author="UG-Rai, Neeraj" w:date="2021-12-11T17:52:00Z">
        <w:r w:rsidR="002E3E2F">
          <w:rPr>
            <w:rFonts w:ascii="Calibri" w:hAnsi="Calibri" w:cs="Calibri"/>
            <w:color w:val="201F1E"/>
            <w:sz w:val="22"/>
            <w:szCs w:val="22"/>
          </w:rPr>
          <w:t xml:space="preserve">  </w:t>
        </w:r>
        <w:r w:rsidR="00125F78">
          <w:rPr>
            <w:rFonts w:ascii="Calibri" w:hAnsi="Calibri" w:cs="Calibri"/>
            <w:color w:val="201F1E"/>
            <w:sz w:val="22"/>
            <w:szCs w:val="22"/>
          </w:rPr>
          <w:t xml:space="preserve">                                    </w:t>
        </w:r>
      </w:ins>
      <w:ins w:id="12" w:author="UG-Rai, Neeraj" w:date="2021-12-11T17:53:00Z">
        <w:r w:rsidR="00E3636B">
          <w:rPr>
            <w:rFonts w:ascii="Calibri" w:hAnsi="Calibri" w:cs="Calibri"/>
            <w:color w:val="201F1E"/>
            <w:sz w:val="22"/>
            <w:szCs w:val="22"/>
          </w:rPr>
          <w:t xml:space="preserve">  </w:t>
        </w:r>
      </w:ins>
      <w:ins w:id="13" w:author="UG-Rai, Neeraj" w:date="2021-12-11T17:52:00Z">
        <w:r w:rsidR="00125F78">
          <w:rPr>
            <w:rFonts w:ascii="Calibri" w:hAnsi="Calibri" w:cs="Calibri"/>
            <w:color w:val="201F1E"/>
            <w:sz w:val="22"/>
            <w:szCs w:val="22"/>
          </w:rPr>
          <w:t xml:space="preserve">    </w:t>
        </w:r>
      </w:ins>
      <w:ins w:id="14" w:author="UG-Rai, Neeraj" w:date="2021-12-11T17:53:00Z">
        <w:r w:rsidR="00E3636B">
          <w:rPr>
            <w:rFonts w:ascii="Calibri" w:hAnsi="Calibri" w:cs="Calibri"/>
            <w:color w:val="201F1E"/>
            <w:sz w:val="22"/>
            <w:szCs w:val="22"/>
          </w:rPr>
          <w:t xml:space="preserve">  </w:t>
        </w:r>
      </w:ins>
      <w:ins w:id="15" w:author="UG-Rai, Neeraj" w:date="2021-12-11T17:52:00Z">
        <w:r w:rsidR="00125F78">
          <w:rPr>
            <w:rFonts w:ascii="Calibri" w:hAnsi="Calibri" w:cs="Calibri"/>
            <w:color w:val="201F1E"/>
            <w:sz w:val="22"/>
            <w:szCs w:val="22"/>
          </w:rPr>
          <w:t xml:space="preserve"> </w:t>
        </w:r>
        <w:r w:rsidR="003C4A9E">
          <w:rPr>
            <w:rFonts w:ascii="Calibri" w:hAnsi="Calibri" w:cs="Calibri"/>
            <w:color w:val="201F1E"/>
            <w:sz w:val="22"/>
            <w:szCs w:val="22"/>
          </w:rPr>
          <w:t xml:space="preserve"> </w:t>
        </w:r>
        <w:r w:rsidR="002E3E2F">
          <w:rPr>
            <w:rFonts w:ascii="Calibri" w:hAnsi="Calibri" w:cs="Calibri"/>
            <w:color w:val="201F1E"/>
            <w:sz w:val="22"/>
            <w:szCs w:val="22"/>
          </w:rPr>
          <w:t xml:space="preserve"> </w:t>
        </w:r>
        <w:r w:rsidR="003C4A9E">
          <w:rPr>
            <w:rFonts w:ascii="Calibri" w:hAnsi="Calibri" w:cs="Calibri"/>
            <w:color w:val="201F1E"/>
            <w:sz w:val="22"/>
            <w:szCs w:val="22"/>
          </w:rPr>
          <w:t xml:space="preserve"> </w:t>
        </w:r>
        <w:r w:rsidR="002E3E2F">
          <w:fldChar w:fldCharType="begin"/>
        </w:r>
        <w:r w:rsidR="002E3E2F">
          <w:instrText xml:space="preserve"> HYPERLINK "https://github.com/rai-n" </w:instrText>
        </w:r>
        <w:r w:rsidR="002E3E2F">
          <w:fldChar w:fldCharType="separate"/>
        </w:r>
        <w:r w:rsidR="002E3E2F">
          <w:rPr>
            <w:rStyle w:val="Hyperlink"/>
          </w:rPr>
          <w:t>rai-n (github.com)</w:t>
        </w:r>
        <w:r w:rsidR="002E3E2F">
          <w:fldChar w:fldCharType="end"/>
        </w:r>
      </w:ins>
    </w:p>
    <w:p w14:paraId="7D70B37C" w14:textId="5647AAAC" w:rsidR="00A606D3" w:rsidRDefault="00A606D3" w:rsidP="00A606D3">
      <w:pPr>
        <w:pStyle w:val="NormalWeb"/>
        <w:shd w:val="clear" w:color="auto" w:fill="FFFFFF"/>
        <w:spacing w:before="0" w:beforeAutospacing="0" w:after="0" w:afterAutospacing="0"/>
        <w:rPr>
          <w:ins w:id="16" w:author="UG-Rai, Neeraj" w:date="2021-12-11T17:50:00Z"/>
          <w:rFonts w:ascii="Calibri" w:hAnsi="Calibri" w:cs="Calibri"/>
          <w:color w:val="201F1E"/>
          <w:sz w:val="22"/>
          <w:szCs w:val="22"/>
        </w:rPr>
      </w:pPr>
      <w:ins w:id="17" w:author="UG-Rai, Neeraj" w:date="2021-12-11T17:50:00Z">
        <w:r>
          <w:rPr>
            <w:rFonts w:ascii="Calibri" w:hAnsi="Calibri" w:cs="Calibri"/>
            <w:color w:val="201F1E"/>
            <w:sz w:val="22"/>
            <w:szCs w:val="22"/>
          </w:rPr>
          <w:t>UG-Kolbuszewski, Krystian </w:t>
        </w:r>
        <w:r>
          <w:rPr>
            <w:rFonts w:ascii="Calibri" w:hAnsi="Calibri" w:cs="Calibri"/>
            <w:color w:val="201F1E"/>
            <w:sz w:val="22"/>
            <w:szCs w:val="22"/>
          </w:rPr>
          <w:fldChar w:fldCharType="begin"/>
        </w:r>
        <w:r>
          <w:rPr>
            <w:rFonts w:ascii="Calibri" w:hAnsi="Calibri" w:cs="Calibri"/>
            <w:color w:val="201F1E"/>
            <w:sz w:val="22"/>
            <w:szCs w:val="22"/>
          </w:rPr>
          <w:instrText xml:space="preserve"> HYPERLINK "mailto:Krystian.Kolbuszewski@city.ac.uk" \t "_blank" </w:instrText>
        </w:r>
        <w:r>
          <w:rPr>
            <w:rFonts w:ascii="Calibri" w:hAnsi="Calibri" w:cs="Calibri"/>
            <w:color w:val="201F1E"/>
            <w:sz w:val="22"/>
            <w:szCs w:val="22"/>
          </w:rPr>
          <w:fldChar w:fldCharType="separate"/>
        </w:r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Krystian.Kolbuszewski@city.ac.uk</w:t>
        </w:r>
        <w:r>
          <w:rPr>
            <w:rFonts w:ascii="Calibri" w:hAnsi="Calibri" w:cs="Calibri"/>
            <w:color w:val="201F1E"/>
            <w:sz w:val="22"/>
            <w:szCs w:val="22"/>
          </w:rPr>
          <w:fldChar w:fldCharType="end"/>
        </w:r>
      </w:ins>
      <w:ins w:id="18" w:author="UG-Rai, Neeraj" w:date="2021-12-11T17:51:00Z">
        <w:r w:rsidR="001600FC">
          <w:rPr>
            <w:rFonts w:ascii="Calibri" w:hAnsi="Calibri" w:cs="Calibri"/>
            <w:color w:val="201F1E"/>
            <w:sz w:val="22"/>
            <w:szCs w:val="22"/>
          </w:rPr>
          <w:t xml:space="preserve"> </w:t>
        </w:r>
      </w:ins>
      <w:ins w:id="19" w:author="UG-Rai, Neeraj" w:date="2021-12-11T17:52:00Z">
        <w:r w:rsidR="003C4A9E">
          <w:rPr>
            <w:rFonts w:ascii="Calibri" w:hAnsi="Calibri" w:cs="Calibri"/>
            <w:color w:val="201F1E"/>
            <w:sz w:val="22"/>
            <w:szCs w:val="22"/>
          </w:rPr>
          <w:t xml:space="preserve"> </w:t>
        </w:r>
      </w:ins>
      <w:ins w:id="20" w:author="UG-Rai, Neeraj" w:date="2021-12-11T17:53:00Z">
        <w:r w:rsidR="00E3636B">
          <w:rPr>
            <w:rFonts w:ascii="Calibri" w:hAnsi="Calibri" w:cs="Calibri"/>
            <w:color w:val="201F1E"/>
            <w:sz w:val="22"/>
            <w:szCs w:val="22"/>
          </w:rPr>
          <w:t xml:space="preserve">    </w:t>
        </w:r>
      </w:ins>
      <w:ins w:id="21" w:author="UG-Rai, Neeraj" w:date="2021-12-11T17:52:00Z">
        <w:r w:rsidR="003C4A9E">
          <w:rPr>
            <w:rFonts w:ascii="Calibri" w:hAnsi="Calibri" w:cs="Calibri"/>
            <w:color w:val="201F1E"/>
            <w:sz w:val="22"/>
            <w:szCs w:val="22"/>
          </w:rPr>
          <w:t xml:space="preserve"> </w:t>
        </w:r>
      </w:ins>
      <w:ins w:id="22" w:author="UG-Rai, Neeraj" w:date="2021-12-11T17:51:00Z">
        <w:r w:rsidR="001600FC">
          <w:rPr>
            <w:rFonts w:ascii="Calibri" w:hAnsi="Calibri" w:cs="Calibri"/>
            <w:color w:val="201F1E"/>
            <w:sz w:val="22"/>
            <w:szCs w:val="22"/>
          </w:rPr>
          <w:t xml:space="preserve"> </w:t>
        </w:r>
      </w:ins>
      <w:ins w:id="23" w:author="UG-Rai, Neeraj" w:date="2021-12-11T17:52:00Z">
        <w:r w:rsidR="002E3E2F">
          <w:fldChar w:fldCharType="begin"/>
        </w:r>
        <w:r w:rsidR="002E3E2F">
          <w:instrText xml:space="preserve"> HYPERLINK "https://github.com/krystiank-city" </w:instrText>
        </w:r>
        <w:r w:rsidR="002E3E2F">
          <w:fldChar w:fldCharType="separate"/>
        </w:r>
        <w:proofErr w:type="spellStart"/>
        <w:r w:rsidR="002E3E2F">
          <w:rPr>
            <w:rStyle w:val="Hyperlink"/>
          </w:rPr>
          <w:t>krystiank</w:t>
        </w:r>
        <w:proofErr w:type="spellEnd"/>
        <w:r w:rsidR="002E3E2F">
          <w:rPr>
            <w:rStyle w:val="Hyperlink"/>
          </w:rPr>
          <w:t>-city (github.com)</w:t>
        </w:r>
        <w:r w:rsidR="002E3E2F">
          <w:fldChar w:fldCharType="end"/>
        </w:r>
      </w:ins>
    </w:p>
    <w:p w14:paraId="67A28EFC" w14:textId="3D0CC2A6" w:rsidR="00A606D3" w:rsidRDefault="00A606D3" w:rsidP="00A606D3">
      <w:pPr>
        <w:pStyle w:val="NormalWeb"/>
        <w:shd w:val="clear" w:color="auto" w:fill="FFFFFF"/>
        <w:spacing w:before="0" w:beforeAutospacing="0" w:after="0" w:afterAutospacing="0"/>
        <w:rPr>
          <w:ins w:id="24" w:author="UG-Rai, Neeraj" w:date="2021-12-11T17:50:00Z"/>
          <w:rFonts w:ascii="Calibri" w:hAnsi="Calibri" w:cs="Calibri"/>
          <w:color w:val="201F1E"/>
          <w:sz w:val="22"/>
          <w:szCs w:val="22"/>
        </w:rPr>
      </w:pPr>
      <w:ins w:id="25" w:author="UG-Rai, Neeraj" w:date="2021-12-11T17:50:00Z">
        <w:r>
          <w:rPr>
            <w:rFonts w:ascii="Calibri" w:hAnsi="Calibri" w:cs="Calibri"/>
            <w:color w:val="201F1E"/>
            <w:sz w:val="22"/>
            <w:szCs w:val="22"/>
          </w:rPr>
          <w:t>UG-Malynovskyi, </w:t>
        </w:r>
        <w:r>
          <w:rPr>
            <w:rStyle w:val="markv5b7r0rzu"/>
            <w:rFonts w:ascii="Calibri" w:eastAsiaTheme="majorEastAsia" w:hAnsi="Calibri" w:cs="Calibri"/>
            <w:color w:val="201F1E"/>
            <w:sz w:val="22"/>
            <w:szCs w:val="22"/>
            <w:bdr w:val="none" w:sz="0" w:space="0" w:color="auto" w:frame="1"/>
          </w:rPr>
          <w:t>Maks</w:t>
        </w:r>
        <w:r>
          <w:rPr>
            <w:rFonts w:ascii="Calibri" w:hAnsi="Calibri" w:cs="Calibri"/>
            <w:color w:val="201F1E"/>
            <w:sz w:val="22"/>
            <w:szCs w:val="22"/>
          </w:rPr>
          <w:t>ym </w:t>
        </w:r>
        <w:r>
          <w:rPr>
            <w:rFonts w:ascii="Calibri" w:hAnsi="Calibri" w:cs="Calibri"/>
            <w:color w:val="201F1E"/>
            <w:sz w:val="22"/>
            <w:szCs w:val="22"/>
          </w:rPr>
          <w:fldChar w:fldCharType="begin"/>
        </w:r>
        <w:r>
          <w:rPr>
            <w:rFonts w:ascii="Calibri" w:hAnsi="Calibri" w:cs="Calibri"/>
            <w:color w:val="201F1E"/>
            <w:sz w:val="22"/>
            <w:szCs w:val="22"/>
          </w:rPr>
          <w:instrText xml:space="preserve"> HYPERLINK "mailto:maksym.malynovskyi@city.ac.uk" \t "_blank" </w:instrText>
        </w:r>
        <w:r>
          <w:rPr>
            <w:rFonts w:ascii="Calibri" w:hAnsi="Calibri" w:cs="Calibri"/>
            <w:color w:val="201F1E"/>
            <w:sz w:val="22"/>
            <w:szCs w:val="22"/>
          </w:rPr>
          <w:fldChar w:fldCharType="separate"/>
        </w:r>
        <w:r>
          <w:rPr>
            <w:rStyle w:val="markv5b7r0rzu"/>
            <w:rFonts w:ascii="Calibri" w:eastAsiaTheme="majorEastAsia" w:hAnsi="Calibri" w:cs="Calibri"/>
            <w:color w:val="0000FF"/>
            <w:sz w:val="22"/>
            <w:szCs w:val="22"/>
            <w:u w:val="single"/>
            <w:bdr w:val="none" w:sz="0" w:space="0" w:color="auto" w:frame="1"/>
          </w:rPr>
          <w:t>maks</w:t>
        </w:r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ym.malynovskyi@city.ac.uk</w:t>
        </w:r>
        <w:r>
          <w:rPr>
            <w:rFonts w:ascii="Calibri" w:hAnsi="Calibri" w:cs="Calibri"/>
            <w:color w:val="201F1E"/>
            <w:sz w:val="22"/>
            <w:szCs w:val="22"/>
          </w:rPr>
          <w:fldChar w:fldCharType="end"/>
        </w:r>
      </w:ins>
      <w:ins w:id="26" w:author="UG-Rai, Neeraj" w:date="2021-12-11T17:52:00Z">
        <w:r w:rsidR="00125F78">
          <w:rPr>
            <w:rFonts w:ascii="Calibri" w:hAnsi="Calibri" w:cs="Calibri"/>
            <w:color w:val="201F1E"/>
            <w:sz w:val="22"/>
            <w:szCs w:val="22"/>
          </w:rPr>
          <w:t xml:space="preserve">  </w:t>
        </w:r>
      </w:ins>
      <w:ins w:id="27" w:author="UG-Rai, Neeraj" w:date="2021-12-11T17:51:00Z">
        <w:r w:rsidR="00633BE6">
          <w:rPr>
            <w:rFonts w:ascii="Calibri" w:hAnsi="Calibri" w:cs="Calibri"/>
            <w:color w:val="201F1E"/>
            <w:sz w:val="22"/>
            <w:szCs w:val="22"/>
          </w:rPr>
          <w:t xml:space="preserve"> </w:t>
        </w:r>
      </w:ins>
      <w:ins w:id="28" w:author="UG-Rai, Neeraj" w:date="2021-12-11T17:52:00Z">
        <w:r w:rsidR="003C4A9E">
          <w:rPr>
            <w:rFonts w:ascii="Calibri" w:hAnsi="Calibri" w:cs="Calibri"/>
            <w:color w:val="201F1E"/>
            <w:sz w:val="22"/>
            <w:szCs w:val="22"/>
          </w:rPr>
          <w:t xml:space="preserve"> </w:t>
        </w:r>
      </w:ins>
      <w:ins w:id="29" w:author="UG-Rai, Neeraj" w:date="2021-12-11T17:53:00Z">
        <w:r w:rsidR="00E3636B">
          <w:rPr>
            <w:rFonts w:ascii="Calibri" w:hAnsi="Calibri" w:cs="Calibri"/>
            <w:color w:val="201F1E"/>
            <w:sz w:val="22"/>
            <w:szCs w:val="22"/>
          </w:rPr>
          <w:t xml:space="preserve">    </w:t>
        </w:r>
      </w:ins>
      <w:ins w:id="30" w:author="UG-Rai, Neeraj" w:date="2021-12-11T17:52:00Z">
        <w:r w:rsidR="003C4A9E">
          <w:rPr>
            <w:rFonts w:ascii="Calibri" w:hAnsi="Calibri" w:cs="Calibri"/>
            <w:color w:val="201F1E"/>
            <w:sz w:val="22"/>
            <w:szCs w:val="22"/>
          </w:rPr>
          <w:t xml:space="preserve"> </w:t>
        </w:r>
      </w:ins>
      <w:ins w:id="31" w:author="UG-Rai, Neeraj" w:date="2021-12-11T17:51:00Z">
        <w:r w:rsidR="005B50E0">
          <w:rPr>
            <w:rFonts w:ascii="Calibri" w:hAnsi="Calibri" w:cs="Calibri"/>
            <w:color w:val="201F1E"/>
            <w:sz w:val="22"/>
            <w:szCs w:val="22"/>
          </w:rPr>
          <w:t xml:space="preserve"> </w:t>
        </w:r>
        <w:r w:rsidR="00633BE6">
          <w:fldChar w:fldCharType="begin"/>
        </w:r>
        <w:r w:rsidR="00633BE6">
          <w:instrText xml:space="preserve"> HYPERLINK "https://github.com/Malyrion" </w:instrText>
        </w:r>
        <w:r w:rsidR="00633BE6">
          <w:fldChar w:fldCharType="separate"/>
        </w:r>
        <w:proofErr w:type="spellStart"/>
        <w:r w:rsidR="00633BE6">
          <w:rPr>
            <w:rStyle w:val="Hyperlink"/>
          </w:rPr>
          <w:t>Malyrion</w:t>
        </w:r>
        <w:proofErr w:type="spellEnd"/>
        <w:r w:rsidR="00633BE6">
          <w:rPr>
            <w:rStyle w:val="Hyperlink"/>
          </w:rPr>
          <w:t xml:space="preserve"> (github.com)</w:t>
        </w:r>
        <w:r w:rsidR="00633BE6">
          <w:fldChar w:fldCharType="end"/>
        </w:r>
      </w:ins>
    </w:p>
    <w:p w14:paraId="16EC2CA2" w14:textId="77777777" w:rsidR="00A606D3" w:rsidRPr="00A606D3" w:rsidRDefault="00A606D3" w:rsidP="00A606D3">
      <w:pPr>
        <w:rPr>
          <w:ins w:id="32" w:author="UG-Rai, Neeraj" w:date="2021-12-11T17:50:00Z"/>
        </w:rPr>
      </w:pPr>
    </w:p>
    <w:p w14:paraId="1C5DA9B7" w14:textId="77777777" w:rsidR="00A606D3" w:rsidRPr="00A606D3" w:rsidRDefault="00A606D3">
      <w:pPr>
        <w:rPr>
          <w:ins w:id="33" w:author="UG-Rai, Neeraj" w:date="2021-12-11T17:49:00Z"/>
        </w:rPr>
        <w:pPrChange w:id="34" w:author="UG-Rai, Neeraj" w:date="2021-12-11T17:50:00Z">
          <w:pPr>
            <w:pStyle w:val="Heading2"/>
          </w:pPr>
        </w:pPrChange>
      </w:pPr>
    </w:p>
    <w:p w14:paraId="1DF4DCD1" w14:textId="52E26C57" w:rsidR="00EB5854" w:rsidRDefault="00EB5854">
      <w:pPr>
        <w:pStyle w:val="Heading2"/>
        <w:pPrChange w:id="35" w:author="UG-Rai, Neeraj" w:date="2021-12-11T17:49:00Z">
          <w:pPr/>
        </w:pPrChange>
      </w:pPr>
      <w:r>
        <w:t xml:space="preserve">What is your dataset, problem domain? </w:t>
      </w:r>
    </w:p>
    <w:p w14:paraId="330BDC38" w14:textId="29C5158D" w:rsidR="00F473EE" w:rsidRDefault="00F473EE" w:rsidP="00F473EE">
      <w:pPr>
        <w:rPr>
          <w:ins w:id="36" w:author="UG-Rai, Neeraj" w:date="2021-12-11T16:31:00Z"/>
        </w:rPr>
      </w:pPr>
      <w:ins w:id="37" w:author="UG-Rai, Neeraj" w:date="2021-12-11T16:31:00Z">
        <w:r>
          <w:t>Option A: We use an existing dataset such as:</w:t>
        </w:r>
      </w:ins>
    </w:p>
    <w:p w14:paraId="08D88AAF" w14:textId="30050E5B" w:rsidR="00F473EE" w:rsidRDefault="00F473EE" w:rsidP="00F473EE">
      <w:pPr>
        <w:pStyle w:val="ListParagraph"/>
        <w:numPr>
          <w:ilvl w:val="0"/>
          <w:numId w:val="2"/>
        </w:numPr>
        <w:rPr>
          <w:ins w:id="38" w:author="UG-Rai, Neeraj" w:date="2021-12-11T16:31:00Z"/>
        </w:rPr>
      </w:pPr>
      <w:ins w:id="39" w:author="UG-Rai, Neeraj" w:date="2021-12-11T16:31:00Z">
        <w:r>
          <w:t>Example from Kaggle</w:t>
        </w:r>
      </w:ins>
    </w:p>
    <w:p w14:paraId="5A56366E" w14:textId="3773E698" w:rsidR="00F473EE" w:rsidRDefault="00F473EE" w:rsidP="00F473EE">
      <w:pPr>
        <w:rPr>
          <w:ins w:id="40" w:author="UG-Rai, Neeraj" w:date="2021-12-11T16:32:00Z"/>
        </w:rPr>
      </w:pPr>
      <w:ins w:id="41" w:author="UG-Rai, Neeraj" w:date="2021-12-11T16:31:00Z">
        <w:r>
          <w:t xml:space="preserve">Option B: We </w:t>
        </w:r>
      </w:ins>
      <w:ins w:id="42" w:author="UG-Rai, Neeraj" w:date="2021-12-11T16:32:00Z">
        <w:r>
          <w:t xml:space="preserve">will scrap data from a site and clean it </w:t>
        </w:r>
      </w:ins>
    </w:p>
    <w:p w14:paraId="74621820" w14:textId="66A231C5" w:rsidR="00F473EE" w:rsidRDefault="00F473EE" w:rsidP="00F473EE">
      <w:pPr>
        <w:rPr>
          <w:ins w:id="43" w:author="UG-Rai, Neeraj" w:date="2021-12-11T16:33:00Z"/>
        </w:rPr>
      </w:pPr>
      <w:ins w:id="44" w:author="UG-Rai, Neeraj" w:date="2021-12-11T16:32:00Z">
        <w:r>
          <w:t>We created our own dataset. This includes many job descriptions, mostly with salaries and some without. We can use the data without sal</w:t>
        </w:r>
      </w:ins>
      <w:ins w:id="45" w:author="UG-Rai, Neeraj" w:date="2021-12-11T16:33:00Z">
        <w:r>
          <w:t xml:space="preserve">aries as part of the testing to estimate salaries by predicting a salary for the job adverts which do not have salaries. </w:t>
        </w:r>
      </w:ins>
    </w:p>
    <w:p w14:paraId="775C3BB0" w14:textId="1EFABCA5" w:rsidR="00F473EE" w:rsidRDefault="00F473EE" w:rsidP="00F473EE">
      <w:pPr>
        <w:rPr>
          <w:ins w:id="46" w:author="UG-Rai, Neeraj" w:date="2021-12-11T16:35:00Z"/>
        </w:rPr>
      </w:pPr>
      <w:ins w:id="47" w:author="UG-Rai, Neeraj" w:date="2021-12-11T16:33:00Z">
        <w:r>
          <w:t xml:space="preserve">We scrapped the </w:t>
        </w:r>
      </w:ins>
      <w:ins w:id="48" w:author="UG-Rai, Neeraj" w:date="2021-12-11T16:34:00Z">
        <w:r>
          <w:t xml:space="preserve">following websites using Python’s Beautiful Soup and </w:t>
        </w:r>
        <w:proofErr w:type="spellStart"/>
        <w:r>
          <w:t>Urlib</w:t>
        </w:r>
        <w:proofErr w:type="spellEnd"/>
        <w:r>
          <w:t xml:space="preserve"> packages. The c</w:t>
        </w:r>
      </w:ins>
      <w:ins w:id="49" w:author="UG-Rai, Neeraj" w:date="2021-12-11T16:35:00Z">
        <w:r>
          <w:t xml:space="preserve">ode </w:t>
        </w:r>
      </w:ins>
      <w:ins w:id="50" w:author="UG-Rai, Neeraj" w:date="2021-12-11T16:36:00Z">
        <w:r>
          <w:t>had</w:t>
        </w:r>
      </w:ins>
      <w:ins w:id="51" w:author="UG-Rai, Neeraj" w:date="2021-12-11T16:35:00Z">
        <w:r>
          <w:t xml:space="preserve"> </w:t>
        </w:r>
        <w:proofErr w:type="gramStart"/>
        <w:r>
          <w:t>be</w:t>
        </w:r>
        <w:proofErr w:type="gramEnd"/>
        <w:r>
          <w:t xml:space="preserve"> </w:t>
        </w:r>
      </w:ins>
      <w:ins w:id="52" w:author="UG-Rai, Neeraj" w:date="2021-12-11T16:36:00Z">
        <w:r>
          <w:t>adjusted</w:t>
        </w:r>
      </w:ins>
      <w:ins w:id="53" w:author="UG-Rai, Neeraj" w:date="2021-12-11T16:35:00Z">
        <w:r>
          <w:t xml:space="preserve"> to correctly scrap data on the different websites. 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  <w:tblPrChange w:id="54" w:author="UG-Rai, Neeraj" w:date="2021-12-11T16:3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547"/>
        <w:gridCol w:w="6469"/>
        <w:tblGridChange w:id="55">
          <w:tblGrid>
            <w:gridCol w:w="4508"/>
            <w:gridCol w:w="4508"/>
          </w:tblGrid>
        </w:tblGridChange>
      </w:tblGrid>
      <w:tr w:rsidR="00F473EE" w14:paraId="3370A84A" w14:textId="77777777" w:rsidTr="00F473EE">
        <w:trPr>
          <w:ins w:id="56" w:author="UG-Rai, Neeraj" w:date="2021-12-11T16:36:00Z"/>
        </w:trPr>
        <w:tc>
          <w:tcPr>
            <w:tcW w:w="2547" w:type="dxa"/>
            <w:tcPrChange w:id="57" w:author="UG-Rai, Neeraj" w:date="2021-12-11T16:36:00Z">
              <w:tcPr>
                <w:tcW w:w="4508" w:type="dxa"/>
              </w:tcPr>
            </w:tcPrChange>
          </w:tcPr>
          <w:p w14:paraId="09206A41" w14:textId="77777777" w:rsidR="00F473EE" w:rsidRPr="00F473EE" w:rsidRDefault="00F473EE">
            <w:pPr>
              <w:pStyle w:val="Heading2"/>
              <w:rPr>
                <w:ins w:id="58" w:author="UG-Rai, Neeraj" w:date="2021-12-11T16:37:00Z"/>
              </w:rPr>
              <w:pPrChange w:id="59" w:author="UG-Rai, Neeraj" w:date="2021-12-11T16:37:00Z">
                <w:pPr/>
              </w:pPrChange>
            </w:pPr>
            <w:ins w:id="60" w:author="UG-Rai, Neeraj" w:date="2021-12-11T16:37:00Z">
              <w:r w:rsidRPr="00F473EE">
                <w:t>Totaljobs</w:t>
              </w:r>
            </w:ins>
          </w:p>
          <w:p w14:paraId="68A82DC6" w14:textId="20788C8D" w:rsidR="00F473EE" w:rsidRDefault="00F473EE" w:rsidP="00F473EE">
            <w:pPr>
              <w:rPr>
                <w:ins w:id="61" w:author="UG-Rai, Neeraj" w:date="2021-12-11T16:36:00Z"/>
              </w:rPr>
            </w:pPr>
            <w:ins w:id="62" w:author="UG-Rai, Neeraj" w:date="2021-12-11T16:37:00Z">
              <w:r>
                <w:fldChar w:fldCharType="begin"/>
              </w:r>
              <w:r>
                <w:instrText xml:space="preserve"> HYPERLINK "https://www.totaljobs.com/jobs/software-engineer?s=header" </w:instrText>
              </w:r>
              <w:r>
                <w:fldChar w:fldCharType="separate"/>
              </w:r>
              <w:r>
                <w:rPr>
                  <w:rStyle w:val="Hyperlink"/>
                </w:rPr>
                <w:t xml:space="preserve">Software Engineer Jobs in December 2021, Careers &amp; Recruitment - </w:t>
              </w:r>
              <w:proofErr w:type="spellStart"/>
              <w:r>
                <w:rPr>
                  <w:rStyle w:val="Hyperlink"/>
                </w:rPr>
                <w:t>totaljobs</w:t>
              </w:r>
              <w:proofErr w:type="spellEnd"/>
              <w:r>
                <w:fldChar w:fldCharType="end"/>
              </w:r>
            </w:ins>
          </w:p>
        </w:tc>
        <w:tc>
          <w:tcPr>
            <w:tcW w:w="6469" w:type="dxa"/>
            <w:tcPrChange w:id="63" w:author="UG-Rai, Neeraj" w:date="2021-12-11T16:36:00Z">
              <w:tcPr>
                <w:tcW w:w="4508" w:type="dxa"/>
              </w:tcPr>
            </w:tcPrChange>
          </w:tcPr>
          <w:p w14:paraId="16F0EAE9" w14:textId="4FBE8F7C" w:rsidR="00F473EE" w:rsidRDefault="00F473EE" w:rsidP="00F473EE">
            <w:pPr>
              <w:rPr>
                <w:ins w:id="64" w:author="UG-Rai, Neeraj" w:date="2021-12-11T16:36:00Z"/>
              </w:rPr>
            </w:pPr>
            <w:ins w:id="65" w:author="UG-Rai, Neeraj" w:date="2021-12-11T16:37:00Z">
              <w:r>
                <w:rPr>
                  <w:noProof/>
                </w:rPr>
                <w:drawing>
                  <wp:inline distT="0" distB="0" distL="0" distR="0" wp14:anchorId="5C937717" wp14:editId="7F20931A">
                    <wp:extent cx="3286125" cy="1841482"/>
                    <wp:effectExtent l="0" t="0" r="0" b="698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292432" cy="184501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F473EE" w14:paraId="2983BA4F" w14:textId="77777777" w:rsidTr="00F473EE">
        <w:trPr>
          <w:ins w:id="66" w:author="UG-Rai, Neeraj" w:date="2021-12-11T16:36:00Z"/>
        </w:trPr>
        <w:tc>
          <w:tcPr>
            <w:tcW w:w="2547" w:type="dxa"/>
            <w:tcPrChange w:id="67" w:author="UG-Rai, Neeraj" w:date="2021-12-11T16:36:00Z">
              <w:tcPr>
                <w:tcW w:w="4508" w:type="dxa"/>
              </w:tcPr>
            </w:tcPrChange>
          </w:tcPr>
          <w:p w14:paraId="123F515F" w14:textId="77777777" w:rsidR="00F473EE" w:rsidRDefault="00B73CCC" w:rsidP="00F473EE">
            <w:pPr>
              <w:rPr>
                <w:ins w:id="68" w:author="UG-Rai, Neeraj" w:date="2021-12-11T16:39:00Z"/>
              </w:rPr>
            </w:pPr>
            <w:ins w:id="69" w:author="UG-Rai, Neeraj" w:date="2021-12-11T16:39:00Z">
              <w:r>
                <w:t>Glassdoor</w:t>
              </w:r>
            </w:ins>
          </w:p>
          <w:p w14:paraId="03F4E8D7" w14:textId="3F69F9FD" w:rsidR="00B73CCC" w:rsidRDefault="00B73CCC" w:rsidP="00F473EE">
            <w:pPr>
              <w:rPr>
                <w:ins w:id="70" w:author="UG-Rai, Neeraj" w:date="2021-12-11T16:36:00Z"/>
              </w:rPr>
            </w:pPr>
            <w:ins w:id="71" w:author="UG-Rai, Neeraj" w:date="2021-12-11T16:39:00Z">
              <w:r>
                <w:fldChar w:fldCharType="begin"/>
              </w:r>
              <w:r>
                <w:instrText xml:space="preserve"> HYPERLINK "https://www.glassdoor.co.uk/Job/software-developer-jobs-SRCH_KO0,18.htm" </w:instrText>
              </w:r>
              <w:r>
                <w:fldChar w:fldCharType="separate"/>
              </w:r>
              <w:r>
                <w:rPr>
                  <w:rStyle w:val="Hyperlink"/>
                </w:rPr>
                <w:t>Software developer Jobs | Glassdoor</w:t>
              </w:r>
              <w:r>
                <w:fldChar w:fldCharType="end"/>
              </w:r>
            </w:ins>
          </w:p>
        </w:tc>
        <w:tc>
          <w:tcPr>
            <w:tcW w:w="6469" w:type="dxa"/>
            <w:tcPrChange w:id="72" w:author="UG-Rai, Neeraj" w:date="2021-12-11T16:36:00Z">
              <w:tcPr>
                <w:tcW w:w="4508" w:type="dxa"/>
              </w:tcPr>
            </w:tcPrChange>
          </w:tcPr>
          <w:p w14:paraId="65953E4B" w14:textId="7AD431EE" w:rsidR="00F473EE" w:rsidRDefault="000155D2" w:rsidP="00F473EE">
            <w:pPr>
              <w:rPr>
                <w:ins w:id="73" w:author="UG-Rai, Neeraj" w:date="2021-12-11T16:36:00Z"/>
              </w:rPr>
            </w:pPr>
            <w:ins w:id="74" w:author="UG-Rai, Neeraj" w:date="2021-12-11T16:46:00Z">
              <w:r>
                <w:rPr>
                  <w:noProof/>
                </w:rPr>
                <w:drawing>
                  <wp:inline distT="0" distB="0" distL="0" distR="0" wp14:anchorId="398C67EE" wp14:editId="0C3A81B3">
                    <wp:extent cx="3295650" cy="1596707"/>
                    <wp:effectExtent l="0" t="0" r="0" b="381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10859" cy="160407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F473EE" w14:paraId="7FDCAC1B" w14:textId="77777777" w:rsidTr="00F473EE">
        <w:trPr>
          <w:ins w:id="75" w:author="UG-Rai, Neeraj" w:date="2021-12-11T16:36:00Z"/>
        </w:trPr>
        <w:tc>
          <w:tcPr>
            <w:tcW w:w="2547" w:type="dxa"/>
            <w:tcPrChange w:id="76" w:author="UG-Rai, Neeraj" w:date="2021-12-11T16:36:00Z">
              <w:tcPr>
                <w:tcW w:w="4508" w:type="dxa"/>
              </w:tcPr>
            </w:tcPrChange>
          </w:tcPr>
          <w:p w14:paraId="5E1A198C" w14:textId="77777777" w:rsidR="00F473EE" w:rsidRDefault="006F074E" w:rsidP="00F473EE">
            <w:pPr>
              <w:rPr>
                <w:ins w:id="77" w:author="UG-Rai, Neeraj" w:date="2021-12-12T17:14:00Z"/>
              </w:rPr>
            </w:pPr>
            <w:ins w:id="78" w:author="UG-Rai, Neeraj" w:date="2021-12-12T17:13:00Z">
              <w:r>
                <w:lastRenderedPageBreak/>
                <w:t>Indeed</w:t>
              </w:r>
            </w:ins>
          </w:p>
          <w:p w14:paraId="3D8F343A" w14:textId="519967D1" w:rsidR="00EF0DCF" w:rsidRDefault="00EF0DCF" w:rsidP="00F473EE">
            <w:pPr>
              <w:rPr>
                <w:ins w:id="79" w:author="UG-Rai, Neeraj" w:date="2021-12-11T16:36:00Z"/>
              </w:rPr>
            </w:pPr>
            <w:ins w:id="80" w:author="UG-Rai, Neeraj" w:date="2021-12-12T17:14:00Z">
              <w:r>
                <w:fldChar w:fldCharType="begin"/>
              </w:r>
              <w:r>
                <w:instrText xml:space="preserve"> HYPERLINK "https://uk.indeed.com/?r=us" </w:instrText>
              </w:r>
              <w:r>
                <w:fldChar w:fldCharType="separate"/>
              </w:r>
              <w:r>
                <w:rPr>
                  <w:rStyle w:val="Hyperlink"/>
                </w:rPr>
                <w:t>Job Search | Indeed</w:t>
              </w:r>
              <w:r>
                <w:fldChar w:fldCharType="end"/>
              </w:r>
            </w:ins>
          </w:p>
        </w:tc>
        <w:tc>
          <w:tcPr>
            <w:tcW w:w="6469" w:type="dxa"/>
            <w:tcPrChange w:id="81" w:author="UG-Rai, Neeraj" w:date="2021-12-11T16:36:00Z">
              <w:tcPr>
                <w:tcW w:w="4508" w:type="dxa"/>
              </w:tcPr>
            </w:tcPrChange>
          </w:tcPr>
          <w:p w14:paraId="39D37282" w14:textId="35A258DD" w:rsidR="00F473EE" w:rsidRDefault="00EF0DCF" w:rsidP="00F473EE">
            <w:pPr>
              <w:rPr>
                <w:ins w:id="82" w:author="UG-Rai, Neeraj" w:date="2021-12-11T16:36:00Z"/>
              </w:rPr>
            </w:pPr>
            <w:ins w:id="83" w:author="UG-Rai, Neeraj" w:date="2021-12-12T17:14:00Z">
              <w:r>
                <w:rPr>
                  <w:noProof/>
                </w:rPr>
                <w:drawing>
                  <wp:inline distT="0" distB="0" distL="0" distR="0" wp14:anchorId="3037EDBA" wp14:editId="4F30F1B6">
                    <wp:extent cx="3624405" cy="1533525"/>
                    <wp:effectExtent l="0" t="0" r="0" b="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647355" cy="154323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F473EE" w14:paraId="4F5CDB81" w14:textId="77777777" w:rsidTr="00F473EE">
        <w:trPr>
          <w:ins w:id="84" w:author="UG-Rai, Neeraj" w:date="2021-12-11T16:36:00Z"/>
        </w:trPr>
        <w:tc>
          <w:tcPr>
            <w:tcW w:w="2547" w:type="dxa"/>
            <w:tcPrChange w:id="85" w:author="UG-Rai, Neeraj" w:date="2021-12-11T16:36:00Z">
              <w:tcPr>
                <w:tcW w:w="4508" w:type="dxa"/>
              </w:tcPr>
            </w:tcPrChange>
          </w:tcPr>
          <w:p w14:paraId="4FC38191" w14:textId="77777777" w:rsidR="00F473EE" w:rsidRDefault="00F473EE" w:rsidP="00F473EE">
            <w:pPr>
              <w:rPr>
                <w:ins w:id="86" w:author="UG-Rai, Neeraj" w:date="2021-12-11T16:36:00Z"/>
              </w:rPr>
            </w:pPr>
          </w:p>
        </w:tc>
        <w:tc>
          <w:tcPr>
            <w:tcW w:w="6469" w:type="dxa"/>
            <w:tcPrChange w:id="87" w:author="UG-Rai, Neeraj" w:date="2021-12-11T16:36:00Z">
              <w:tcPr>
                <w:tcW w:w="4508" w:type="dxa"/>
              </w:tcPr>
            </w:tcPrChange>
          </w:tcPr>
          <w:p w14:paraId="1A4E77F6" w14:textId="77777777" w:rsidR="00F473EE" w:rsidRDefault="00F473EE" w:rsidP="00F473EE">
            <w:pPr>
              <w:rPr>
                <w:ins w:id="88" w:author="UG-Rai, Neeraj" w:date="2021-12-11T16:36:00Z"/>
              </w:rPr>
            </w:pPr>
          </w:p>
        </w:tc>
      </w:tr>
    </w:tbl>
    <w:p w14:paraId="33AA6430" w14:textId="47AA1DA3" w:rsidR="00F473EE" w:rsidRDefault="00F473EE" w:rsidP="00F473EE">
      <w:pPr>
        <w:rPr>
          <w:ins w:id="89" w:author="UG-Rai, Neeraj" w:date="2021-12-11T17:44:00Z"/>
        </w:rPr>
      </w:pPr>
    </w:p>
    <w:p w14:paraId="643FDE23" w14:textId="0F71B217" w:rsidR="009A7F8E" w:rsidRDefault="009A7F8E" w:rsidP="00F473EE">
      <w:pPr>
        <w:rPr>
          <w:ins w:id="90" w:author="UG-Rai, Neeraj" w:date="2021-12-11T17:44:00Z"/>
        </w:rPr>
      </w:pPr>
    </w:p>
    <w:p w14:paraId="17C9D634" w14:textId="012B2D4D" w:rsidR="009A7F8E" w:rsidRDefault="009A7F8E" w:rsidP="00F473EE">
      <w:pPr>
        <w:rPr>
          <w:ins w:id="91" w:author="UG-Rai, Neeraj" w:date="2021-12-11T17:44:00Z"/>
        </w:rPr>
      </w:pPr>
    </w:p>
    <w:p w14:paraId="7075A030" w14:textId="71B6B1F6" w:rsidR="009A7F8E" w:rsidRDefault="009A7F8E" w:rsidP="00F473EE">
      <w:pPr>
        <w:rPr>
          <w:ins w:id="92" w:author="UG-Rai, Neeraj" w:date="2021-12-11T17:54:00Z"/>
        </w:rPr>
      </w:pPr>
      <w:ins w:id="93" w:author="UG-Rai, Neeraj" w:date="2021-12-11T17:46:00Z">
        <w:r>
          <w:t xml:space="preserve">For each job record, we </w:t>
        </w:r>
      </w:ins>
      <w:ins w:id="94" w:author="UG-Rai, Neeraj" w:date="2021-12-11T17:47:00Z">
        <w:r>
          <w:t xml:space="preserve">saved the job description along with the information related to the job such as </w:t>
        </w:r>
      </w:ins>
      <w:ins w:id="95" w:author="UG-Rai, Neeraj" w:date="2021-12-11T17:48:00Z">
        <w:r>
          <w:t>working hours, location, j</w:t>
        </w:r>
        <w:r w:rsidR="00297D8E">
          <w:t xml:space="preserve">ob </w:t>
        </w:r>
      </w:ins>
      <w:ins w:id="96" w:author="UG-Rai, Neeraj" w:date="2021-12-11T17:49:00Z">
        <w:r w:rsidR="00297D8E">
          <w:t xml:space="preserve">title and who the job was advertised by. </w:t>
        </w:r>
      </w:ins>
    </w:p>
    <w:p w14:paraId="08D62A80" w14:textId="1A78032A" w:rsidR="000139F0" w:rsidRDefault="000139F0" w:rsidP="00F473EE">
      <w:pPr>
        <w:rPr>
          <w:ins w:id="97" w:author="UG-Rai, Neeraj" w:date="2021-12-11T16:32:00Z"/>
        </w:rPr>
      </w:pPr>
      <w:ins w:id="98" w:author="UG-Rai, Neeraj" w:date="2021-12-11T17:54:00Z">
        <w:r>
          <w:t xml:space="preserve">We used </w:t>
        </w:r>
      </w:ins>
      <w:ins w:id="99" w:author="UG-Rai, Neeraj" w:date="2021-12-11T17:55:00Z">
        <w:r>
          <w:t>Python’s Spacy package to see if the job description was in English. If so, we scrapped the data</w:t>
        </w:r>
      </w:ins>
      <w:ins w:id="100" w:author="UG-Rai, Neeraj" w:date="2021-12-11T17:56:00Z">
        <w:r w:rsidR="0037023F">
          <w:t>, we performed some checks on each of the job records against a range check to see if ther</w:t>
        </w:r>
      </w:ins>
      <w:ins w:id="101" w:author="UG-Rai, Neeraj" w:date="2021-12-11T17:57:00Z">
        <w:r w:rsidR="0037023F">
          <w:t>e were any anomalies,</w:t>
        </w:r>
      </w:ins>
      <w:ins w:id="102" w:author="UG-Rai, Neeraj" w:date="2021-12-11T17:55:00Z">
        <w:r>
          <w:t xml:space="preserve"> and</w:t>
        </w:r>
      </w:ins>
      <w:ins w:id="103" w:author="UG-Rai, Neeraj" w:date="2021-12-11T17:57:00Z">
        <w:r w:rsidR="0037023F">
          <w:t xml:space="preserve"> then</w:t>
        </w:r>
      </w:ins>
      <w:ins w:id="104" w:author="UG-Rai, Neeraj" w:date="2021-12-11T17:55:00Z">
        <w:r>
          <w:t xml:space="preserve"> uploaded it to a </w:t>
        </w:r>
        <w:commentRangeStart w:id="105"/>
        <w:proofErr w:type="spellStart"/>
        <w:r>
          <w:t>PostreSQL</w:t>
        </w:r>
        <w:proofErr w:type="spellEnd"/>
        <w:r>
          <w:t xml:space="preserve"> table in AWS </w:t>
        </w:r>
        <w:commentRangeEnd w:id="105"/>
        <w:r>
          <w:rPr>
            <w:rStyle w:val="CommentReference"/>
          </w:rPr>
          <w:commentReference w:id="105"/>
        </w:r>
      </w:ins>
    </w:p>
    <w:p w14:paraId="57DB5136" w14:textId="7372F52C" w:rsidR="00F473EE" w:rsidRPr="009B30B4" w:rsidDel="009A7F8E" w:rsidRDefault="00F473EE" w:rsidP="00F473EE">
      <w:pPr>
        <w:rPr>
          <w:del w:id="106" w:author="UG-Rai, Neeraj" w:date="2021-12-11T17:44:00Z"/>
          <w:b/>
          <w:bCs/>
          <w:rPrChange w:id="107" w:author="UG-Rai, Neeraj" w:date="2021-12-11T17:57:00Z">
            <w:rPr>
              <w:del w:id="108" w:author="UG-Rai, Neeraj" w:date="2021-12-11T17:44:00Z"/>
            </w:rPr>
          </w:rPrChange>
        </w:rPr>
      </w:pPr>
    </w:p>
    <w:p w14:paraId="10CD57C4" w14:textId="77777777" w:rsidR="003460AD" w:rsidRDefault="003460AD" w:rsidP="00EB5854"/>
    <w:p w14:paraId="09BE950E" w14:textId="77777777" w:rsidR="0096768E" w:rsidRDefault="0096768E">
      <w:pPr>
        <w:rPr>
          <w:ins w:id="109" w:author="UG-Rai, Neeraj" w:date="2021-12-12T17:14:00Z"/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ins w:id="110" w:author="UG-Rai, Neeraj" w:date="2021-12-12T17:14:00Z">
        <w:r>
          <w:br w:type="page"/>
        </w:r>
      </w:ins>
    </w:p>
    <w:p w14:paraId="578E70C4" w14:textId="6847135C" w:rsidR="00EB5854" w:rsidRDefault="00EB5854">
      <w:pPr>
        <w:pStyle w:val="Heading2"/>
        <w:rPr>
          <w:ins w:id="111" w:author="UG-Rai, Neeraj" w:date="2021-12-12T15:20:00Z"/>
        </w:rPr>
      </w:pPr>
      <w:r>
        <w:lastRenderedPageBreak/>
        <w:t>Is your model classification or regression?</w:t>
      </w:r>
    </w:p>
    <w:p w14:paraId="545CAFF1" w14:textId="2FE1EE56" w:rsidR="000C23AB" w:rsidRPr="000C23AB" w:rsidRDefault="000C23AB" w:rsidP="000C23AB">
      <w:pPr>
        <w:rPr>
          <w:ins w:id="112" w:author="UG-Rai, Neeraj" w:date="2021-12-12T15:14:00Z"/>
        </w:rPr>
        <w:pPrChange w:id="113" w:author="UG-Rai, Neeraj" w:date="2021-12-12T15:20:00Z">
          <w:pPr>
            <w:pStyle w:val="Heading2"/>
          </w:pPr>
        </w:pPrChange>
      </w:pPr>
      <w:ins w:id="114" w:author="UG-Rai, Neeraj" w:date="2021-12-12T15:21:00Z">
        <w:r>
          <w:t xml:space="preserve">The </w:t>
        </w:r>
      </w:ins>
      <w:ins w:id="115" w:author="UG-Rai, Neeraj" w:date="2021-12-12T15:22:00Z">
        <w:r>
          <w:t xml:space="preserve">output of the problem will be </w:t>
        </w:r>
      </w:ins>
      <w:ins w:id="116" w:author="UG-Rai, Neeraj" w:date="2021-12-12T15:23:00Z">
        <w:r>
          <w:t xml:space="preserve">a </w:t>
        </w:r>
      </w:ins>
      <w:ins w:id="117" w:author="UG-Rai, Neeraj" w:date="2021-12-12T15:22:00Z">
        <w:r>
          <w:t xml:space="preserve">continuous value, that is the salary and any other numeric </w:t>
        </w:r>
      </w:ins>
      <w:ins w:id="118" w:author="UG-Rai, Neeraj" w:date="2021-12-12T15:24:00Z">
        <w:r>
          <w:t xml:space="preserve">patterns we identify. </w:t>
        </w:r>
      </w:ins>
    </w:p>
    <w:p w14:paraId="16EC0033" w14:textId="609F582C" w:rsidR="000C23AB" w:rsidRPr="000C23AB" w:rsidRDefault="000C23AB" w:rsidP="000C23AB">
      <w:pPr>
        <w:rPr>
          <w:ins w:id="119" w:author="UG-Rai, Neeraj" w:date="2021-12-12T15:20:00Z"/>
          <w:rPrChange w:id="120" w:author="UG-Rai, Neeraj" w:date="2021-12-12T15:20:00Z">
            <w:rPr>
              <w:ins w:id="121" w:author="UG-Rai, Neeraj" w:date="2021-12-12T15:20:00Z"/>
              <w:lang w:eastAsia="en-GB"/>
            </w:rPr>
          </w:rPrChange>
        </w:rPr>
        <w:pPrChange w:id="122" w:author="UG-Rai, Neeraj" w:date="2021-12-12T15:20:00Z">
          <w:pPr>
            <w:spacing w:before="100" w:beforeAutospacing="1" w:after="100" w:afterAutospacing="1" w:line="450" w:lineRule="atLeast"/>
          </w:pPr>
        </w:pPrChange>
      </w:pPr>
      <w:ins w:id="123" w:author="UG-Rai, Neeraj" w:date="2021-12-12T15:24:00Z">
        <w:r>
          <w:t xml:space="preserve"> We will use the job adverts with salary as training data to predict salaries for those that do not.</w:t>
        </w:r>
      </w:ins>
    </w:p>
    <w:p w14:paraId="32D13A3B" w14:textId="77777777" w:rsidR="00264ED9" w:rsidRPr="00264ED9" w:rsidRDefault="00264ED9" w:rsidP="00264ED9"/>
    <w:p w14:paraId="03672EC9" w14:textId="2097D0CB" w:rsidR="00EB5854" w:rsidRDefault="00EB5854">
      <w:pPr>
        <w:pStyle w:val="Heading2"/>
        <w:rPr>
          <w:ins w:id="124" w:author="UG-Rai, Neeraj" w:date="2021-12-12T15:24:00Z"/>
        </w:rPr>
      </w:pPr>
      <w:r>
        <w:t>Did you have any missing, corrupt or misleading data? If so, how did you cope it?</w:t>
      </w:r>
    </w:p>
    <w:p w14:paraId="7B31D07D" w14:textId="7AA8F87A" w:rsidR="009A0F5A" w:rsidRPr="009A0F5A" w:rsidRDefault="009A0F5A" w:rsidP="009A0F5A">
      <w:pPr>
        <w:pStyle w:val="ListParagraph"/>
        <w:numPr>
          <w:ilvl w:val="0"/>
          <w:numId w:val="2"/>
        </w:numPr>
        <w:pPrChange w:id="125" w:author="UG-Rai, Neeraj" w:date="2021-12-12T15:24:00Z">
          <w:pPr/>
        </w:pPrChange>
      </w:pPr>
      <w:ins w:id="126" w:author="UG-Rai, Neeraj" w:date="2021-12-12T15:24:00Z">
        <w:r>
          <w:t>Ye</w:t>
        </w:r>
        <w:r w:rsidR="00C92610">
          <w:t>s</w:t>
        </w:r>
      </w:ins>
    </w:p>
    <w:p w14:paraId="7FC50446" w14:textId="77777777" w:rsidR="00EB5854" w:rsidRDefault="00EB5854">
      <w:pPr>
        <w:pStyle w:val="Heading2"/>
        <w:pPrChange w:id="127" w:author="UG-Rai, Neeraj" w:date="2021-12-11T17:49:00Z">
          <w:pPr/>
        </w:pPrChange>
      </w:pPr>
      <w:r>
        <w:t>Have you omitted some data? If so, why?</w:t>
      </w:r>
    </w:p>
    <w:p w14:paraId="4395B52D" w14:textId="77777777" w:rsidR="00EB5854" w:rsidRDefault="00EB5854">
      <w:pPr>
        <w:pStyle w:val="Heading2"/>
        <w:pPrChange w:id="128" w:author="UG-Rai, Neeraj" w:date="2021-12-11T17:49:00Z">
          <w:pPr/>
        </w:pPrChange>
      </w:pPr>
      <w:r>
        <w:t>Did you apply techniques to understand your dataset?</w:t>
      </w:r>
    </w:p>
    <w:p w14:paraId="13A06730" w14:textId="331FB2A7" w:rsidR="00EB5854" w:rsidRDefault="00EB5854">
      <w:pPr>
        <w:pStyle w:val="Heading2"/>
        <w:rPr>
          <w:ins w:id="129" w:author="UG-Rai, Neeraj" w:date="2021-12-12T15:26:00Z"/>
        </w:rPr>
      </w:pPr>
      <w:r>
        <w:t>What models did you use?</w:t>
      </w:r>
    </w:p>
    <w:p w14:paraId="621570E1" w14:textId="3EA0442F" w:rsidR="00D54CD8" w:rsidRDefault="00D54CD8" w:rsidP="00D54CD8">
      <w:pPr>
        <w:rPr>
          <w:ins w:id="130" w:author="UG-Rai, Neeraj" w:date="2021-12-12T15:26:00Z"/>
        </w:rPr>
      </w:pPr>
      <w:ins w:id="131" w:author="UG-Rai, Neeraj" w:date="2021-12-12T15:26:00Z">
        <w:r>
          <w:t xml:space="preserve">Salary prediction: </w:t>
        </w:r>
      </w:ins>
    </w:p>
    <w:p w14:paraId="2564A787" w14:textId="2D7ADAD1" w:rsidR="00D54CD8" w:rsidRDefault="00D34097" w:rsidP="00D54CD8">
      <w:pPr>
        <w:pStyle w:val="ListParagraph"/>
        <w:numPr>
          <w:ilvl w:val="0"/>
          <w:numId w:val="2"/>
        </w:numPr>
        <w:rPr>
          <w:ins w:id="132" w:author="UG-Rai, Neeraj" w:date="2021-12-12T15:26:00Z"/>
        </w:rPr>
      </w:pPr>
      <w:proofErr w:type="spellStart"/>
      <w:ins w:id="133" w:author="UG-Rai, Neeraj" w:date="2021-12-12T15:27:00Z">
        <w:r>
          <w:t>X</w:t>
        </w:r>
      </w:ins>
      <w:ins w:id="134" w:author="UG-Rai, Neeraj" w:date="2021-12-12T15:26:00Z">
        <w:r w:rsidR="00D54CD8">
          <w:t>GBoost</w:t>
        </w:r>
        <w:proofErr w:type="spellEnd"/>
      </w:ins>
    </w:p>
    <w:p w14:paraId="72EA99FB" w14:textId="6DEC5471" w:rsidR="00D54CD8" w:rsidRDefault="00D54CD8" w:rsidP="00D54CD8">
      <w:pPr>
        <w:pStyle w:val="ListParagraph"/>
        <w:numPr>
          <w:ilvl w:val="0"/>
          <w:numId w:val="2"/>
        </w:numPr>
        <w:rPr>
          <w:ins w:id="135" w:author="UG-Rai, Neeraj" w:date="2021-12-12T15:27:00Z"/>
        </w:rPr>
      </w:pPr>
      <w:ins w:id="136" w:author="UG-Rai, Neeraj" w:date="2021-12-12T15:26:00Z">
        <w:r>
          <w:t>Linear Regression</w:t>
        </w:r>
      </w:ins>
    </w:p>
    <w:p w14:paraId="1E7061DF" w14:textId="769960C6" w:rsidR="00F755FE" w:rsidRPr="00D54CD8" w:rsidRDefault="00F755FE" w:rsidP="00D54CD8">
      <w:pPr>
        <w:pStyle w:val="ListParagraph"/>
        <w:numPr>
          <w:ilvl w:val="0"/>
          <w:numId w:val="2"/>
        </w:numPr>
        <w:pPrChange w:id="137" w:author="UG-Rai, Neeraj" w:date="2021-12-12T15:26:00Z">
          <w:pPr/>
        </w:pPrChange>
      </w:pPr>
      <w:ins w:id="138" w:author="UG-Rai, Neeraj" w:date="2021-12-12T15:27:00Z">
        <w:r>
          <w:t>Cluster analysis</w:t>
        </w:r>
      </w:ins>
    </w:p>
    <w:p w14:paraId="5BB4B6F9" w14:textId="77777777" w:rsidR="00EB5854" w:rsidRDefault="00EB5854">
      <w:pPr>
        <w:pStyle w:val="Heading2"/>
        <w:pPrChange w:id="139" w:author="UG-Rai, Neeraj" w:date="2021-12-11T17:49:00Z">
          <w:pPr/>
        </w:pPrChange>
      </w:pPr>
      <w:r>
        <w:t>How did you encode the input variables?</w:t>
      </w:r>
    </w:p>
    <w:p w14:paraId="597EF5B1" w14:textId="77777777" w:rsidR="00EB5854" w:rsidRDefault="00EB5854">
      <w:pPr>
        <w:pStyle w:val="Heading2"/>
        <w:pPrChange w:id="140" w:author="UG-Rai, Neeraj" w:date="2021-12-11T17:49:00Z">
          <w:pPr/>
        </w:pPrChange>
      </w:pPr>
      <w:r>
        <w:t xml:space="preserve">What are the criteria for selecting model performance evaluation tools? </w:t>
      </w:r>
    </w:p>
    <w:p w14:paraId="615D7781" w14:textId="77777777" w:rsidR="00EB5854" w:rsidRDefault="00EB5854">
      <w:pPr>
        <w:pStyle w:val="Heading2"/>
        <w:pPrChange w:id="141" w:author="UG-Rai, Neeraj" w:date="2021-12-11T17:49:00Z">
          <w:pPr/>
        </w:pPrChange>
      </w:pPr>
      <w:r>
        <w:t>What were your outputs?</w:t>
      </w:r>
    </w:p>
    <w:p w14:paraId="5C3EE0D2" w14:textId="2F837648" w:rsidR="00EB5854" w:rsidRPr="00EB5854" w:rsidRDefault="00EB5854">
      <w:pPr>
        <w:pStyle w:val="Heading2"/>
        <w:pPrChange w:id="142" w:author="UG-Rai, Neeraj" w:date="2021-12-11T17:49:00Z">
          <w:pPr/>
        </w:pPrChange>
      </w:pPr>
      <w:r>
        <w:t>Did you have any problems or difficulties working with the dataset?</w:t>
      </w:r>
    </w:p>
    <w:sectPr w:rsidR="00EB5854" w:rsidRPr="00EB5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5" w:author="UG-Rai, Neeraj" w:date="2021-12-11T17:55:00Z" w:initials="URN">
    <w:p w14:paraId="67241012" w14:textId="1A344078" w:rsidR="000139F0" w:rsidRDefault="000139F0">
      <w:pPr>
        <w:pStyle w:val="CommentText"/>
      </w:pPr>
      <w:r>
        <w:rPr>
          <w:rStyle w:val="CommentReference"/>
        </w:rPr>
        <w:annotationRef/>
      </w:r>
      <w:r>
        <w:t xml:space="preserve">Could use something else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2410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F649C" w16cex:dateUtc="2021-12-11T1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241012" w16cid:durableId="255F64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BF6"/>
    <w:multiLevelType w:val="hybridMultilevel"/>
    <w:tmpl w:val="A9C0D650"/>
    <w:lvl w:ilvl="0" w:tplc="6D945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056A5"/>
    <w:multiLevelType w:val="hybridMultilevel"/>
    <w:tmpl w:val="623E4522"/>
    <w:lvl w:ilvl="0" w:tplc="D2D4C4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G-Rai, Neeraj">
    <w15:presenceInfo w15:providerId="None" w15:userId="UG-Rai, Neera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54"/>
    <w:rsid w:val="00004462"/>
    <w:rsid w:val="000139F0"/>
    <w:rsid w:val="000155D2"/>
    <w:rsid w:val="000A4FCD"/>
    <w:rsid w:val="000C23AB"/>
    <w:rsid w:val="00125F78"/>
    <w:rsid w:val="001600FC"/>
    <w:rsid w:val="002020DB"/>
    <w:rsid w:val="00264ED9"/>
    <w:rsid w:val="00297139"/>
    <w:rsid w:val="00297D8E"/>
    <w:rsid w:val="002E3E2F"/>
    <w:rsid w:val="003460AD"/>
    <w:rsid w:val="0037023F"/>
    <w:rsid w:val="003C4A9E"/>
    <w:rsid w:val="004611BF"/>
    <w:rsid w:val="00535AF9"/>
    <w:rsid w:val="005B50E0"/>
    <w:rsid w:val="00610BA0"/>
    <w:rsid w:val="00633BE6"/>
    <w:rsid w:val="00660D78"/>
    <w:rsid w:val="006F074E"/>
    <w:rsid w:val="007A3E28"/>
    <w:rsid w:val="007D03CC"/>
    <w:rsid w:val="00885593"/>
    <w:rsid w:val="008D1C2B"/>
    <w:rsid w:val="0096768E"/>
    <w:rsid w:val="009A0F5A"/>
    <w:rsid w:val="009A7F8E"/>
    <w:rsid w:val="009B30B4"/>
    <w:rsid w:val="00A37D46"/>
    <w:rsid w:val="00A606D3"/>
    <w:rsid w:val="00B73CCC"/>
    <w:rsid w:val="00C815D0"/>
    <w:rsid w:val="00C915B5"/>
    <w:rsid w:val="00C92610"/>
    <w:rsid w:val="00CD5B14"/>
    <w:rsid w:val="00D34097"/>
    <w:rsid w:val="00D54CD8"/>
    <w:rsid w:val="00E01DEB"/>
    <w:rsid w:val="00E3636B"/>
    <w:rsid w:val="00E85479"/>
    <w:rsid w:val="00EB5854"/>
    <w:rsid w:val="00EF0DCF"/>
    <w:rsid w:val="00F06891"/>
    <w:rsid w:val="00F473EE"/>
    <w:rsid w:val="00F7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3D76B"/>
  <w15:chartTrackingRefBased/>
  <w15:docId w15:val="{EB5FC9CF-7749-403B-9E71-99DF4DF6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473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73EE"/>
    <w:pPr>
      <w:ind w:left="720"/>
      <w:contextualSpacing/>
    </w:pPr>
  </w:style>
  <w:style w:type="table" w:styleId="TableGrid">
    <w:name w:val="Table Grid"/>
    <w:basedOn w:val="TableNormal"/>
    <w:uiPriority w:val="39"/>
    <w:rsid w:val="00F4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473E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20DB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5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6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rkv5b7r0rzu">
    <w:name w:val="markv5b7r0rzu"/>
    <w:basedOn w:val="DefaultParagraphFont"/>
    <w:rsid w:val="00A606D3"/>
  </w:style>
  <w:style w:type="character" w:styleId="CommentReference">
    <w:name w:val="annotation reference"/>
    <w:basedOn w:val="DefaultParagraphFont"/>
    <w:uiPriority w:val="99"/>
    <w:semiHidden/>
    <w:unhideWhenUsed/>
    <w:rsid w:val="000139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9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9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9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9F0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C23A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F07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90F8C-92B6-49DB-8021-91DD70DC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UG-Rai, Neeraj</dc:creator>
  <cp:keywords/>
  <dc:description/>
  <cp:lastModifiedBy>UG-Rai, Neeraj</cp:lastModifiedBy>
  <cp:revision>45</cp:revision>
  <dcterms:created xsi:type="dcterms:W3CDTF">2021-12-11T12:48:00Z</dcterms:created>
  <dcterms:modified xsi:type="dcterms:W3CDTF">2021-12-12T17:14:00Z</dcterms:modified>
</cp:coreProperties>
</file>